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 07/03/2025 :</w:t>
      </w:r>
    </w:p>
    <w:p w:rsidR="00000000" w:rsidDel="00000000" w:rsidP="00000000" w:rsidRDefault="00000000" w:rsidRPr="00000000" w14:paraId="00000002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Alors que l’efficacité de la flexibilité régionale commence seulement à être documentée, il n’existe pas de modèles d’optimisation qui combinent l’activation de la demande (Demand Response), la gestion du stockage, et les échanges interrégionaux au sein d’un même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cadre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  <w:t xml:space="preserve">Les études existantes se focalisent souvent soit sur la flexibilité locale (microgrids, communautés énergétiques), soit sur l’optimisation nationale ou européenne. Il manque donc un niveau d’analyse intermédiaire, capable de 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Gérer simultanément les contraintes propres à chaque </w:t>
      </w:r>
      <w:r w:rsidDel="00000000" w:rsidR="00000000" w:rsidRPr="00000000">
        <w:rPr>
          <w:rtl w:val="0"/>
        </w:rPr>
        <w:t xml:space="preserve">région </w:t>
      </w:r>
      <w:r w:rsidDel="00000000" w:rsidR="00000000" w:rsidRPr="00000000">
        <w:rPr>
          <w:rtl w:val="0"/>
        </w:rPr>
        <w:t xml:space="preserve">(variabilité des EnR, disponibilité des unités de stockage, limitations de ramping etc.).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Tenir compte des échanges entre plusieurs régions limitrophes, avec des coûts d’interconnexion variables et parfois dynamiques.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Intégrer les signaux de demande flexible dans un marché interrégional, avec des coûts de mobilisation de la demande response et des effets sur la courbe de consommation locale.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C’est précisément ce vide que notre projet de papier propose de combler. En s’appuyant sur un modèle </w:t>
      </w:r>
      <w:r w:rsidDel="00000000" w:rsidR="00000000" w:rsidRPr="00000000">
        <w:rPr>
          <w:highlight w:val="yellow"/>
          <w:rtl w:val="0"/>
          <w:rPrChange w:author="Sandrine Michel" w:id="0" w:date="2025-03-07T08:31:54Z">
            <w:rPr/>
          </w:rPrChange>
        </w:rPr>
        <w:t xml:space="preserve">d’optimisation linéaire </w:t>
      </w:r>
      <w:r w:rsidDel="00000000" w:rsidR="00000000" w:rsidRPr="00000000">
        <w:rPr>
          <w:rtl w:val="0"/>
        </w:rPr>
        <w:t xml:space="preserve">multi-régional, il devient possible d’évaluer, pour chaque région, l’arbitrage entre production, stockage, DR et échanges d’énergie. On peut ainsi répondre à la question suivante 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 quoi la flexibilité implique t-elle une décentralisation de la gestion des systèmes électriques ?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Plus précisément, nous souhaitons nous interroger sur les points suivants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rtl w:val="0"/>
        </w:rPr>
        <w:t xml:space="preserve">À quel point la coopération interrégionale (avec des interconnexions limitées) peut-elle compenser les pics de consommation ou les surplus de production locaux ?</w:t>
        <w:br w:type="textWrapping"/>
      </w:r>
      <w:r w:rsidDel="00000000" w:rsidR="00000000" w:rsidRPr="00000000">
        <w:rPr>
          <w:rtl w:val="0"/>
        </w:rPr>
        <w:t xml:space="preserve">• Dans quelles configurations les solutions de flexibilité régionales (stockage, DR) permettent-elles de réduire les coûts d’ajustement par rapport à une simple approche nationale ?</w:t>
        <w:br w:type="textWrapping"/>
        <w:t xml:space="preserve">• Comment prioriser la valorisation des ressources renouvelables locales, tout en assurant la stabilité globale du système ?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En proposant un modèle capable d’éclairer ces questions, l’article vient enrichir les discussions autour de la</w:t>
      </w:r>
      <w:r w:rsidDel="00000000" w:rsidR="00000000" w:rsidRPr="00000000">
        <w:rPr>
          <w:rtl w:val="0"/>
        </w:rPr>
        <w:t xml:space="preserve"> d</w:t>
      </w:r>
      <w:r w:rsidDel="00000000" w:rsidR="00000000" w:rsidRPr="00000000">
        <w:rPr>
          <w:highlight w:val="yellow"/>
          <w:rtl w:val="0"/>
          <w:rPrChange w:author="Sandrine Michel" w:id="1" w:date="2025-03-07T08:34:06Z">
            <w:rPr/>
          </w:rPrChange>
        </w:rPr>
        <w:t xml:space="preserve">écentralisation des marchés de l’énergie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et du calibrage fin des mécanismes de flexibilité.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ins w:author="Sandrine Michel" w:id="2" w:date="2025-03-07T10:26:35Z">
        <w:r w:rsidDel="00000000" w:rsidR="00000000" w:rsidRPr="00000000">
          <w:rPr>
            <w:b w:val="1"/>
            <w:rtl w:val="0"/>
          </w:rPr>
          <w:t xml:space="preserve">Liste des EPce </w:t>
        </w:r>
      </w:ins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